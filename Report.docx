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94062357684a0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sz w:val="36"/>
          <w:szCs w:val="36"/>
        </w:rPr>
        <w:t>Отчёт о корреляции частных производных и сейсмики Земли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c18e57457854811" /><Relationship Type="http://schemas.openxmlformats.org/officeDocument/2006/relationships/numbering" Target="/word/numbering.xml" Id="Re15fa2d4ab0944ab" /><Relationship Type="http://schemas.openxmlformats.org/officeDocument/2006/relationships/settings" Target="/word/settings.xml" Id="R323b41d5e4724e8a" /></Relationships>
</file>